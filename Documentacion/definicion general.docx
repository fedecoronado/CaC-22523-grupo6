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83101" w:rsidR="00783101" w:rsidP="00783101" w:rsidRDefault="00783101" w14:paraId="6984357E" w14:textId="2E3E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cstheme="minorHAnsi"/>
          <w:lang w:val="es-ES"/>
        </w:rPr>
        <w:t xml:space="preserve">Tipo de sito: </w:t>
      </w:r>
      <w:r w:rsidRPr="00783101">
        <w:rPr>
          <w:rFonts w:eastAsia="Times New Roman" w:cstheme="minorHAnsi"/>
          <w:color w:val="000000"/>
          <w:sz w:val="21"/>
          <w:szCs w:val="21"/>
          <w:lang w:eastAsia="es-AR"/>
        </w:rPr>
        <w:t>sitio de ventas</w:t>
      </w:r>
      <w:r w:rsidRPr="00763FCA" w:rsidR="003D3914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de </w:t>
      </w:r>
      <w:r w:rsidRPr="00763FCA" w:rsidR="00C0685B">
        <w:rPr>
          <w:rFonts w:eastAsia="Times New Roman" w:cstheme="minorHAnsi"/>
          <w:color w:val="000000"/>
          <w:sz w:val="21"/>
          <w:szCs w:val="21"/>
          <w:lang w:eastAsia="es-AR"/>
        </w:rPr>
        <w:t>útiles</w:t>
      </w:r>
      <w:r w:rsidRPr="00763FCA" w:rsidR="003D3914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r w:rsidRPr="00763FCA" w:rsidR="000367FF">
        <w:rPr>
          <w:rFonts w:eastAsia="Times New Roman" w:cstheme="minorHAnsi"/>
          <w:color w:val="000000"/>
          <w:sz w:val="21"/>
          <w:szCs w:val="21"/>
          <w:lang w:eastAsia="es-AR"/>
        </w:rPr>
        <w:t>d</w:t>
      </w:r>
      <w:r w:rsidRPr="00763FCA" w:rsidR="003D3914">
        <w:rPr>
          <w:rFonts w:eastAsia="Times New Roman" w:cstheme="minorHAnsi"/>
          <w:color w:val="000000"/>
          <w:sz w:val="21"/>
          <w:szCs w:val="21"/>
          <w:lang w:eastAsia="es-AR"/>
        </w:rPr>
        <w:t>e librería</w:t>
      </w:r>
      <w:r w:rsidRPr="00763FCA" w:rsidR="000367FF">
        <w:rPr>
          <w:rFonts w:eastAsia="Times New Roman" w:cstheme="minorHAnsi"/>
          <w:color w:val="000000"/>
          <w:sz w:val="21"/>
          <w:szCs w:val="21"/>
          <w:lang w:eastAsia="es-AR"/>
        </w:rPr>
        <w:t xml:space="preserve">, </w:t>
      </w:r>
      <w:r w:rsidRPr="00783101" w:rsidR="000367FF">
        <w:rPr>
          <w:rFonts w:eastAsia="Times New Roman" w:cstheme="minorHAnsi"/>
          <w:color w:val="000000"/>
          <w:sz w:val="21"/>
          <w:szCs w:val="21"/>
          <w:lang w:eastAsia="es-AR"/>
        </w:rPr>
        <w:t xml:space="preserve">tipo </w:t>
      </w:r>
      <w:proofErr w:type="spellStart"/>
      <w:r w:rsidRPr="00763FCA" w:rsidR="00C0685B">
        <w:rPr>
          <w:rFonts w:eastAsia="Times New Roman" w:cstheme="minorHAnsi"/>
          <w:color w:val="000000"/>
          <w:sz w:val="21"/>
          <w:szCs w:val="21"/>
          <w:lang w:eastAsia="es-AR"/>
        </w:rPr>
        <w:t>Alot</w:t>
      </w:r>
      <w:proofErr w:type="spellEnd"/>
      <w:r w:rsidRPr="00783101" w:rsidR="000367FF">
        <w:rPr>
          <w:rFonts w:eastAsia="Times New Roman" w:cstheme="minorHAnsi"/>
          <w:color w:val="000000"/>
          <w:sz w:val="21"/>
          <w:szCs w:val="21"/>
          <w:lang w:eastAsia="es-AR"/>
        </w:rPr>
        <w:t>, o similares</w:t>
      </w:r>
    </w:p>
    <w:p w:rsidRPr="00763FCA" w:rsidR="00C50EF5" w:rsidP="003D3914" w:rsidRDefault="00C50EF5" w14:paraId="5AA65EF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</w:p>
    <w:p w:rsidRPr="00763FCA" w:rsidR="003D3914" w:rsidP="003D3914" w:rsidRDefault="00E146C3" w14:paraId="320FC102" w14:textId="5BAEC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C</w:t>
      </w:r>
      <w:r w:rsidRPr="00783101" w:rsidR="003D3914">
        <w:rPr>
          <w:rFonts w:eastAsia="Times New Roman" w:cstheme="minorHAnsi"/>
          <w:color w:val="000000"/>
          <w:sz w:val="21"/>
          <w:szCs w:val="21"/>
          <w:lang w:eastAsia="es-AR"/>
        </w:rPr>
        <w:t>ontenido</w:t>
      </w:r>
    </w:p>
    <w:p w:rsidRPr="00763FCA" w:rsidR="003A027C" w:rsidP="003A027C" w:rsidRDefault="003A027C" w14:paraId="401ADB08" w14:textId="3205A01E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papelería</w:t>
      </w:r>
    </w:p>
    <w:p w:rsidRPr="00763FCA" w:rsidR="003A027C" w:rsidP="003A027C" w:rsidRDefault="003A027C" w14:paraId="61518F4E" w14:textId="3F66316A">
      <w:pPr>
        <w:pStyle w:val="Prrafode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cuadernos</w:t>
      </w:r>
    </w:p>
    <w:p w:rsidRPr="00763FCA" w:rsidR="003A027C" w:rsidP="003A027C" w:rsidRDefault="003A027C" w14:paraId="10F39588" w14:textId="27DE8A5E">
      <w:pPr>
        <w:pStyle w:val="Prrafode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libretas</w:t>
      </w:r>
    </w:p>
    <w:p w:rsidRPr="00763FCA" w:rsidR="003A027C" w:rsidP="003A027C" w:rsidRDefault="003A027C" w14:paraId="6BBC2EFC" w14:textId="6A6D295C">
      <w:pPr>
        <w:pStyle w:val="Prrafode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resmas</w:t>
      </w:r>
    </w:p>
    <w:p w:rsidRPr="00763FCA" w:rsidR="003A027C" w:rsidP="003A027C" w:rsidRDefault="003A027C" w14:paraId="2D637CAC" w14:textId="77777777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escritura</w:t>
      </w:r>
    </w:p>
    <w:p w:rsidRPr="00763FCA" w:rsidR="003A027C" w:rsidP="003A027C" w:rsidRDefault="003A027C" w14:paraId="5CB2A787" w14:textId="6128C717">
      <w:pPr>
        <w:pStyle w:val="Prrafode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marcadores</w:t>
      </w:r>
    </w:p>
    <w:p w:rsidRPr="00763FCA" w:rsidR="003A027C" w:rsidP="003A027C" w:rsidRDefault="003A027C" w14:paraId="4CD1C61A" w14:textId="4CD22D37">
      <w:pPr>
        <w:pStyle w:val="Prrafode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lápices</w:t>
      </w:r>
    </w:p>
    <w:p w:rsidRPr="00763FCA" w:rsidR="003A027C" w:rsidP="003A027C" w:rsidRDefault="003A027C" w14:paraId="26A9A80B" w14:textId="5789F5AD">
      <w:pPr>
        <w:pStyle w:val="Prrafode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biromes</w:t>
      </w:r>
    </w:p>
    <w:p w:rsidRPr="00763FCA" w:rsidR="003D3914" w:rsidRDefault="003D3914" w14:paraId="73C6F0C6" w14:textId="77777777">
      <w:pPr>
        <w:rPr>
          <w:rFonts w:cstheme="minorHAnsi"/>
        </w:rPr>
      </w:pPr>
    </w:p>
    <w:p w:rsidRPr="00763FCA" w:rsidR="00C50EF5" w:rsidRDefault="00C50EF5" w14:paraId="012B399F" w14:textId="3B9BEB5E">
      <w:pPr>
        <w:rPr>
          <w:rFonts w:cstheme="minorHAnsi"/>
        </w:rPr>
      </w:pPr>
      <w:r w:rsidRPr="00763FCA">
        <w:rPr>
          <w:rFonts w:cstheme="minorHAnsi"/>
        </w:rPr>
        <w:t>Imagen de Marca</w:t>
      </w:r>
    </w:p>
    <w:p w:rsidRPr="00763FCA" w:rsidR="00C50EF5" w:rsidP="00C50EF5" w:rsidRDefault="00C50EF5" w14:paraId="294270C3" w14:textId="6FC4296E">
      <w:pPr>
        <w:pStyle w:val="Prrafodelista"/>
        <w:numPr>
          <w:ilvl w:val="0"/>
          <w:numId w:val="5"/>
        </w:numPr>
        <w:rPr>
          <w:rFonts w:cstheme="minorHAnsi"/>
        </w:rPr>
      </w:pPr>
      <w:r w:rsidRPr="00763FCA">
        <w:rPr>
          <w:rFonts w:cstheme="minorHAnsi"/>
        </w:rPr>
        <w:t>Definir nombre de la empresa</w:t>
      </w:r>
    </w:p>
    <w:p w:rsidRPr="00763FCA" w:rsidR="00C50EF5" w:rsidP="00C50EF5" w:rsidRDefault="00C50EF5" w14:paraId="3399637D" w14:textId="7957681F">
      <w:pPr>
        <w:pStyle w:val="Prrafodelista"/>
        <w:numPr>
          <w:ilvl w:val="0"/>
          <w:numId w:val="5"/>
        </w:numPr>
        <w:rPr>
          <w:rFonts w:cstheme="minorHAnsi"/>
        </w:rPr>
      </w:pPr>
      <w:r w:rsidRPr="00763FCA">
        <w:rPr>
          <w:rFonts w:cstheme="minorHAnsi"/>
        </w:rPr>
        <w:t>definir colores y logo</w:t>
      </w:r>
    </w:p>
    <w:p w:rsidRPr="00763FCA" w:rsidR="00C0685B" w:rsidP="00C50EF5" w:rsidRDefault="00C0685B" w14:paraId="0C9DEB01" w14:textId="1B7BF1FB">
      <w:pPr>
        <w:pStyle w:val="Prrafodelista"/>
        <w:numPr>
          <w:ilvl w:val="0"/>
          <w:numId w:val="5"/>
        </w:numPr>
        <w:rPr>
          <w:rFonts w:cstheme="minorHAnsi"/>
        </w:rPr>
      </w:pPr>
      <w:r w:rsidRPr="00763FCA">
        <w:rPr>
          <w:rFonts w:cstheme="minorHAnsi"/>
        </w:rPr>
        <w:t xml:space="preserve">definir </w:t>
      </w:r>
      <w:r w:rsidRPr="00763FCA" w:rsidR="00ED7000">
        <w:rPr>
          <w:rFonts w:cstheme="minorHAnsi"/>
        </w:rPr>
        <w:t>tipografía</w:t>
      </w:r>
    </w:p>
    <w:p w:rsidRPr="00763FCA" w:rsidR="00C50EF5" w:rsidRDefault="00ED7000" w14:paraId="7874DB12" w14:textId="63000A73">
      <w:pPr>
        <w:rPr>
          <w:rFonts w:cstheme="minorHAnsi"/>
        </w:rPr>
      </w:pPr>
      <w:r w:rsidRPr="00763FCA">
        <w:rPr>
          <w:rFonts w:cstheme="minorHAnsi"/>
        </w:rPr>
        <w:t>Webs similares</w:t>
      </w:r>
    </w:p>
    <w:p w:rsidR="00ED7000" w:rsidP="00ED7000" w:rsidRDefault="00E97FC0" w14:paraId="27CA5558" w14:textId="30888AED">
      <w:pPr>
        <w:pStyle w:val="Prrafodelista"/>
        <w:numPr>
          <w:ilvl w:val="0"/>
          <w:numId w:val="6"/>
        </w:numPr>
      </w:pPr>
      <w:hyperlink w:history="1" r:id="rId5">
        <w:r w:rsidRPr="00B905B4" w:rsidR="00B03BB2">
          <w:rPr>
            <w:rStyle w:val="Hipervnculo"/>
          </w:rPr>
          <w:t>https://www.alot.com.ar/</w:t>
        </w:r>
      </w:hyperlink>
    </w:p>
    <w:p w:rsidR="00B03BB2" w:rsidP="00ED7000" w:rsidRDefault="00E97FC0" w14:paraId="1F09DEF1" w14:textId="4603A5D1">
      <w:pPr>
        <w:pStyle w:val="Prrafodelista"/>
        <w:numPr>
          <w:ilvl w:val="0"/>
          <w:numId w:val="6"/>
        </w:numPr>
      </w:pPr>
      <w:hyperlink w:history="1" r:id="rId6">
        <w:r w:rsidRPr="00B905B4" w:rsidR="0071198E">
          <w:rPr>
            <w:rStyle w:val="Hipervnculo"/>
          </w:rPr>
          <w:t>https://libreriaslevalle.com/</w:t>
        </w:r>
      </w:hyperlink>
    </w:p>
    <w:p w:rsidR="0071198E" w:rsidP="00ED7000" w:rsidRDefault="00E97FC0" w14:paraId="6EBAB7C7" w14:textId="06D794C6">
      <w:pPr>
        <w:pStyle w:val="Prrafodelista"/>
        <w:numPr>
          <w:ilvl w:val="0"/>
          <w:numId w:val="6"/>
        </w:numPr>
      </w:pPr>
      <w:hyperlink w:history="1" r:id="rId7">
        <w:r w:rsidRPr="00B905B4" w:rsidR="003C4A73">
          <w:rPr>
            <w:rStyle w:val="Hipervnculo"/>
          </w:rPr>
          <w:t>https://www.libreriasaturno.com.ar/</w:t>
        </w:r>
      </w:hyperlink>
    </w:p>
    <w:p w:rsidR="008A472E" w:rsidP="00ED7000" w:rsidRDefault="00E97FC0" w14:paraId="46465D99" w14:textId="43AEDC58">
      <w:pPr>
        <w:pStyle w:val="Prrafodelista"/>
        <w:numPr>
          <w:ilvl w:val="0"/>
          <w:numId w:val="6"/>
        </w:numPr>
      </w:pPr>
      <w:hyperlink w:history="1" r:id="rId8">
        <w:r w:rsidRPr="00B905B4" w:rsidR="008A472E">
          <w:rPr>
            <w:rStyle w:val="Hipervnculo"/>
          </w:rPr>
          <w:t>https://www.insu-com.com.ar/</w:t>
        </w:r>
      </w:hyperlink>
    </w:p>
    <w:p w:rsidR="008A472E" w:rsidP="00ED7000" w:rsidRDefault="008A472E" w14:paraId="27C25EDB" w14:textId="77777777">
      <w:pPr>
        <w:pStyle w:val="Prrafodelista"/>
        <w:numPr>
          <w:ilvl w:val="0"/>
          <w:numId w:val="6"/>
        </w:numPr>
      </w:pPr>
    </w:p>
    <w:p w:rsidR="002A72D3" w:rsidRDefault="002A72D3" w14:paraId="316EDEA6" w14:textId="579C857A">
      <w:pPr>
        <w:rPr>
          <w:ins w:author="federico javier Coronado  Quesada" w:date="2022-09-12T14:56:00Z" w:id="0"/>
          <w:rFonts w:cstheme="minorHAnsi"/>
        </w:rPr>
      </w:pPr>
      <w:ins w:author="federico javier Coronado  Quesada" w:date="2022-09-12T14:56:00Z" w:id="1">
        <w:r>
          <w:rPr>
            <w:rFonts w:cstheme="minorHAnsi"/>
          </w:rPr>
          <w:t>Requerimientos indicados en clase para el TPO</w:t>
        </w:r>
      </w:ins>
    </w:p>
    <w:p w:rsidR="002A72D3" w:rsidP="002A72D3" w:rsidRDefault="006F05CD" w14:paraId="384845E5" w14:textId="3141A7A2">
      <w:pPr>
        <w:pStyle w:val="Prrafodelista"/>
        <w:numPr>
          <w:ilvl w:val="0"/>
          <w:numId w:val="7"/>
        </w:numPr>
        <w:rPr>
          <w:ins w:author="federico javier Coronado  Quesada" w:date="2022-09-12T14:56:00Z" w:id="2"/>
          <w:rFonts w:cstheme="minorHAnsi"/>
        </w:rPr>
      </w:pPr>
      <w:ins w:author="federico javier Coronado  Quesada" w:date="2022-09-12T14:56:00Z" w:id="3">
        <w:r w:rsidRPr="006F05CD">
          <w:rPr>
            <w:rFonts w:cstheme="minorHAnsi"/>
          </w:rPr>
          <w:t xml:space="preserve">Buscar e incorporar elementos necesarios mediante </w:t>
        </w:r>
        <w:proofErr w:type="spellStart"/>
        <w:r w:rsidRPr="006F05CD">
          <w:rPr>
            <w:rFonts w:cstheme="minorHAnsi"/>
          </w:rPr>
          <w:t>iframe</w:t>
        </w:r>
        <w:proofErr w:type="spellEnd"/>
        <w:r w:rsidRPr="006F05CD">
          <w:rPr>
            <w:rFonts w:cstheme="minorHAnsi"/>
          </w:rPr>
          <w:t>.</w:t>
        </w:r>
      </w:ins>
    </w:p>
    <w:p w:rsidR="006F05CD" w:rsidP="00645AEE" w:rsidRDefault="005953C3" w14:paraId="605C9DA8" w14:textId="5B679C5E">
      <w:pPr>
        <w:pStyle w:val="Prrafodelista"/>
        <w:numPr>
          <w:ilvl w:val="0"/>
          <w:numId w:val="7"/>
        </w:numPr>
        <w:rPr>
          <w:ins w:author="federico javier Coronado  Quesada" w:date="2022-09-12T15:00:00Z" w:id="4"/>
          <w:rFonts w:cstheme="minorHAnsi"/>
        </w:rPr>
      </w:pPr>
      <w:ins w:author="federico javier Coronado  Quesada" w:date="2022-09-12T15:00:00Z" w:id="5">
        <w:r w:rsidRPr="005953C3">
          <w:rPr>
            <w:rFonts w:cstheme="minorHAnsi"/>
          </w:rPr>
          <w:t>Crear un formulario donde se incluyan algunos de los atributos</w:t>
        </w:r>
        <w:r w:rsidRPr="005953C3">
          <w:rPr>
            <w:rFonts w:cstheme="minorHAnsi"/>
          </w:rPr>
          <w:t xml:space="preserve"> </w:t>
        </w:r>
        <w:proofErr w:type="spellStart"/>
        <w:r w:rsidRPr="005953C3">
          <w:rPr>
            <w:rFonts w:cstheme="minorHAnsi"/>
          </w:rPr>
          <w:t>type</w:t>
        </w:r>
        <w:proofErr w:type="spellEnd"/>
        <w:r w:rsidRPr="005953C3">
          <w:rPr>
            <w:rFonts w:cstheme="minorHAnsi"/>
          </w:rPr>
          <w:t xml:space="preserve"> de la etiqueta input visto en clase. </w:t>
        </w:r>
        <w:proofErr w:type="spellStart"/>
        <w:r w:rsidRPr="005953C3">
          <w:rPr>
            <w:rFonts w:cstheme="minorHAnsi"/>
          </w:rPr>
          <w:t>Podés</w:t>
        </w:r>
        <w:proofErr w:type="spellEnd"/>
        <w:r w:rsidRPr="005953C3">
          <w:rPr>
            <w:rFonts w:cstheme="minorHAnsi"/>
          </w:rPr>
          <w:t xml:space="preserve"> utilizar esto luego</w:t>
        </w:r>
        <w:r w:rsidRPr="005953C3">
          <w:rPr>
            <w:rFonts w:cstheme="minorHAnsi"/>
          </w:rPr>
          <w:t xml:space="preserve"> </w:t>
        </w:r>
        <w:r w:rsidRPr="005953C3">
          <w:rPr>
            <w:rFonts w:cstheme="minorHAnsi"/>
          </w:rPr>
          <w:t xml:space="preserve">para tu proyecto web. Sugerencias </w:t>
        </w:r>
        <w:proofErr w:type="gramStart"/>
        <w:r w:rsidRPr="005953C3">
          <w:rPr>
            <w:rFonts w:cstheme="minorHAnsi"/>
          </w:rPr>
          <w:t xml:space="preserve">para </w:t>
        </w:r>
        <w:r w:rsidRPr="005953C3">
          <w:rPr>
            <w:rFonts w:cstheme="minorHAnsi"/>
          </w:rPr>
          <w:t xml:space="preserve"> f</w:t>
        </w:r>
        <w:r w:rsidRPr="005953C3">
          <w:rPr>
            <w:rFonts w:cstheme="minorHAnsi"/>
          </w:rPr>
          <w:t>ormularios</w:t>
        </w:r>
        <w:proofErr w:type="gramEnd"/>
        <w:r w:rsidRPr="005953C3">
          <w:rPr>
            <w:rFonts w:cstheme="minorHAnsi"/>
          </w:rPr>
          <w:t>: consulta,</w:t>
        </w:r>
        <w:r w:rsidRPr="005953C3">
          <w:rPr>
            <w:rFonts w:cstheme="minorHAnsi"/>
          </w:rPr>
          <w:t xml:space="preserve"> </w:t>
        </w:r>
        <w:r w:rsidRPr="005953C3">
          <w:rPr>
            <w:rFonts w:cstheme="minorHAnsi"/>
          </w:rPr>
          <w:t>reserva de turno, encuesta. El formulario deberá incorporar el</w:t>
        </w:r>
        <w:r>
          <w:rPr>
            <w:rFonts w:cstheme="minorHAnsi"/>
          </w:rPr>
          <w:t xml:space="preserve"> </w:t>
        </w:r>
        <w:r w:rsidRPr="005953C3">
          <w:rPr>
            <w:rFonts w:cstheme="minorHAnsi"/>
          </w:rPr>
          <w:t>botón “Enviar”.</w:t>
        </w:r>
      </w:ins>
    </w:p>
    <w:p w:rsidRPr="00D10E5E" w:rsidR="008E3C8D" w:rsidP="00D10E5E" w:rsidRDefault="008E3C8D" w14:paraId="2B8FCD64" w14:textId="043B1299">
      <w:pPr>
        <w:pStyle w:val="Prrafodelista"/>
        <w:numPr>
          <w:ilvl w:val="0"/>
          <w:numId w:val="7"/>
        </w:numPr>
        <w:rPr>
          <w:ins w:author="federico javier Coronado  Quesada" w:date="2022-09-12T15:00:00Z" w:id="6"/>
          <w:rFonts w:cstheme="minorHAnsi"/>
        </w:rPr>
      </w:pPr>
      <w:ins w:author="federico javier Coronado  Quesada" w:date="2022-09-12T15:00:00Z" w:id="7">
        <w:r w:rsidRPr="00D10E5E">
          <w:rPr>
            <w:rFonts w:cstheme="minorHAnsi"/>
          </w:rPr>
          <w:t>Utilizar CSS para aplicar formatos a los párrafos, títulos y demás</w:t>
        </w:r>
      </w:ins>
      <w:ins w:author="federico javier Coronado  Quesada" w:date="2022-09-12T15:01:00Z" w:id="8">
        <w:r w:rsidRPr="00D10E5E" w:rsidR="00D10E5E">
          <w:rPr>
            <w:rFonts w:cstheme="minorHAnsi"/>
          </w:rPr>
          <w:t xml:space="preserve"> </w:t>
        </w:r>
      </w:ins>
      <w:ins w:author="federico javier Coronado  Quesada" w:date="2022-09-12T15:00:00Z" w:id="9">
        <w:r w:rsidRPr="00D10E5E">
          <w:rPr>
            <w:rFonts w:cstheme="minorHAnsi"/>
          </w:rPr>
          <w:t>elementos de las páginas HTML de nuestro proyecto.</w:t>
        </w:r>
      </w:ins>
    </w:p>
    <w:p w:rsidR="005953C3" w:rsidP="008E3C8D" w:rsidRDefault="008E3C8D" w14:paraId="2A8DF6DB" w14:textId="2402FFEE">
      <w:pPr>
        <w:pStyle w:val="Prrafodelista"/>
        <w:numPr>
          <w:ilvl w:val="0"/>
          <w:numId w:val="7"/>
        </w:numPr>
        <w:rPr>
          <w:ins w:author="federico javier Coronado  Quesada" w:date="2022-09-12T15:01:00Z" w:id="10"/>
          <w:rFonts w:cstheme="minorHAnsi"/>
        </w:rPr>
      </w:pPr>
      <w:ins w:author="federico javier Coronado  Quesada" w:date="2022-09-12T15:00:00Z" w:id="11">
        <w:r w:rsidRPr="008E3C8D">
          <w:rPr>
            <w:rFonts w:cstheme="minorHAnsi"/>
          </w:rPr>
          <w:t>Utilizar CSS en el formulario.</w:t>
        </w:r>
      </w:ins>
    </w:p>
    <w:p w:rsidR="001A3035" w:rsidP="00187CC8" w:rsidRDefault="00BE030D" w14:paraId="05A3F0D7" w14:textId="332A754E">
      <w:pPr>
        <w:pStyle w:val="Prrafodelista"/>
        <w:numPr>
          <w:ilvl w:val="0"/>
          <w:numId w:val="7"/>
        </w:numPr>
        <w:rPr>
          <w:ins w:author="federico javier Coronado  Quesada" w:date="2022-09-12T15:04:00Z" w:id="12"/>
          <w:rFonts w:cstheme="minorHAnsi"/>
        </w:rPr>
      </w:pPr>
      <w:ins w:author="federico javier Coronado  Quesada" w:date="2022-09-12T15:03:00Z" w:id="13">
        <w:r w:rsidRPr="00BE030D">
          <w:rPr>
            <w:rFonts w:cstheme="minorHAnsi"/>
          </w:rPr>
          <w:t>Agregar efectos al menú de navegación. Podrá aprovechar las</w:t>
        </w:r>
        <w:r w:rsidRPr="00BE030D">
          <w:rPr>
            <w:rFonts w:cstheme="minorHAnsi"/>
          </w:rPr>
          <w:t xml:space="preserve"> </w:t>
        </w:r>
        <w:proofErr w:type="spellStart"/>
        <w:r w:rsidRPr="00BE030D">
          <w:rPr>
            <w:rFonts w:cstheme="minorHAnsi"/>
          </w:rPr>
          <w:t>pseudoclases</w:t>
        </w:r>
        <w:proofErr w:type="spellEnd"/>
        <w:r w:rsidRPr="00BE030D">
          <w:rPr>
            <w:rFonts w:cstheme="minorHAnsi"/>
          </w:rPr>
          <w:t xml:space="preserve"> vistas en la clase de hoy.</w:t>
        </w:r>
      </w:ins>
    </w:p>
    <w:p w:rsidRPr="00E97FC0" w:rsidR="00BE030D" w:rsidP="00FE3986" w:rsidRDefault="00E97FC0" w14:paraId="4294C1A0" w14:textId="54E02034">
      <w:pPr>
        <w:pStyle w:val="Prrafodelista"/>
        <w:numPr>
          <w:ilvl w:val="0"/>
          <w:numId w:val="7"/>
        </w:numPr>
        <w:rPr>
          <w:ins w:author="federico javier Coronado  Quesada" w:date="2022-09-12T14:56:00Z" w:id="14"/>
          <w:rFonts w:cstheme="minorHAnsi"/>
        </w:rPr>
        <w:pPrChange w:author="federico javier Coronado  Quesada" w:date="2022-09-12T14:56:00Z" w:id="15">
          <w:pPr/>
        </w:pPrChange>
      </w:pPr>
      <w:ins w:author="federico javier Coronado  Quesada" w:date="2022-09-12T15:04:00Z" w:id="16">
        <w:r w:rsidRPr="00E97FC0">
          <w:rPr>
            <w:rFonts w:cstheme="minorHAnsi"/>
          </w:rPr>
          <w:t>En función de la distribución (</w:t>
        </w:r>
        <w:proofErr w:type="spellStart"/>
        <w:r w:rsidRPr="00E97FC0">
          <w:rPr>
            <w:rFonts w:cstheme="minorHAnsi"/>
          </w:rPr>
          <w:t>layout</w:t>
        </w:r>
        <w:proofErr w:type="spellEnd"/>
        <w:r w:rsidRPr="00E97FC0">
          <w:rPr>
            <w:rFonts w:cstheme="minorHAnsi"/>
          </w:rPr>
          <w:t>) elegida para el proyecto</w:t>
        </w:r>
        <w:r w:rsidRPr="00E97FC0">
          <w:rPr>
            <w:rFonts w:cstheme="minorHAnsi"/>
          </w:rPr>
          <w:t xml:space="preserve"> </w:t>
        </w:r>
        <w:r w:rsidRPr="00E97FC0">
          <w:rPr>
            <w:rFonts w:cstheme="minorHAnsi"/>
          </w:rPr>
          <w:t xml:space="preserve">utilizar </w:t>
        </w:r>
        <w:proofErr w:type="spellStart"/>
        <w:r w:rsidRPr="00E97FC0">
          <w:rPr>
            <w:rFonts w:cstheme="minorHAnsi"/>
          </w:rPr>
          <w:t>Flexbox</w:t>
        </w:r>
        <w:proofErr w:type="spellEnd"/>
        <w:r w:rsidRPr="00E97FC0">
          <w:rPr>
            <w:rFonts w:cstheme="minorHAnsi"/>
          </w:rPr>
          <w:t xml:space="preserve"> para </w:t>
        </w:r>
        <w:r w:rsidRPr="00E97FC0">
          <w:rPr>
            <w:rFonts w:cstheme="minorHAnsi"/>
          </w:rPr>
          <w:t xml:space="preserve"> m</w:t>
        </w:r>
        <w:r w:rsidRPr="00E97FC0">
          <w:rPr>
            <w:rFonts w:cstheme="minorHAnsi"/>
          </w:rPr>
          <w:t>aquetar el encabezado (</w:t>
        </w:r>
        <w:proofErr w:type="spellStart"/>
        <w:r w:rsidRPr="00E97FC0">
          <w:rPr>
            <w:rFonts w:cstheme="minorHAnsi"/>
          </w:rPr>
          <w:t>header</w:t>
        </w:r>
        <w:proofErr w:type="spellEnd"/>
        <w:r w:rsidRPr="00E97FC0">
          <w:rPr>
            <w:rFonts w:cstheme="minorHAnsi"/>
          </w:rPr>
          <w:t>) y/o pie</w:t>
        </w:r>
        <w:r w:rsidRPr="00E97FC0">
          <w:rPr>
            <w:rFonts w:cstheme="minorHAnsi"/>
          </w:rPr>
          <w:t xml:space="preserve"> </w:t>
        </w:r>
        <w:r w:rsidRPr="00E97FC0">
          <w:rPr>
            <w:rFonts w:cstheme="minorHAnsi"/>
          </w:rPr>
          <w:t>(</w:t>
        </w:r>
        <w:proofErr w:type="spellStart"/>
        <w:r w:rsidRPr="00E97FC0">
          <w:rPr>
            <w:rFonts w:cstheme="minorHAnsi"/>
          </w:rPr>
          <w:t>footer</w:t>
        </w:r>
        <w:proofErr w:type="spellEnd"/>
        <w:r w:rsidRPr="00E97FC0">
          <w:rPr>
            <w:rFonts w:cstheme="minorHAnsi"/>
          </w:rPr>
          <w:t>).</w:t>
        </w:r>
      </w:ins>
    </w:p>
    <w:p w:rsidRPr="00763FCA" w:rsidR="00C3161A" w:rsidRDefault="00C3161A" w14:paraId="462EA3CE" w14:textId="2FCEF3E1">
      <w:pPr>
        <w:rPr>
          <w:rFonts w:cstheme="minorHAnsi"/>
        </w:rPr>
      </w:pPr>
      <w:r w:rsidRPr="00763FCA">
        <w:rPr>
          <w:rFonts w:cstheme="minorHAnsi"/>
        </w:rPr>
        <w:t>paginas</w:t>
      </w:r>
      <w:r w:rsidRPr="00763FCA" w:rsidR="00EE641A">
        <w:rPr>
          <w:rFonts w:cstheme="minorHAnsi"/>
        </w:rPr>
        <w:t xml:space="preserve"> por el momento estamos definiendo 5 paginas</w:t>
      </w:r>
    </w:p>
    <w:p w:rsidRPr="00763FCA" w:rsidR="00C3161A" w:rsidP="00C3161A" w:rsidRDefault="00C3161A" w14:paraId="0321F81E" w14:textId="27CC44E9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proofErr w:type="spellStart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pagina</w:t>
      </w:r>
      <w:proofErr w:type="spellEnd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de presentación formal de la empresa</w:t>
      </w:r>
    </w:p>
    <w:p w:rsidRPr="00763FCA" w:rsidR="0085109B" w:rsidP="0085109B" w:rsidRDefault="0085109B" w14:paraId="49E5CC9D" w14:textId="19E5CE33">
      <w:pPr>
        <w:pStyle w:val="Prrafodelista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proofErr w:type="spellStart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carrousel</w:t>
      </w:r>
      <w:proofErr w:type="spellEnd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con productos destacados</w:t>
      </w:r>
    </w:p>
    <w:p w:rsidRPr="00763FCA" w:rsidR="00C3161A" w:rsidP="58985A4B" w:rsidRDefault="00C3161A" w14:paraId="493852D7" w14:textId="5635A5EC">
      <w:pPr>
        <w:pStyle w:val="Prrafodelista"/>
        <w:numPr>
          <w:ilvl w:val="1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 w:cstheme="minorAscii"/>
          <w:color w:val="000000"/>
          <w:sz w:val="21"/>
          <w:szCs w:val="21"/>
          <w:lang w:eastAsia="es-AR"/>
        </w:rPr>
      </w:pPr>
      <w:proofErr w:type="spellStart"/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>footer</w:t>
      </w:r>
      <w:proofErr w:type="spellEnd"/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 xml:space="preserve"> </w:t>
      </w:r>
      <w:proofErr w:type="gramStart"/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>o</w:t>
      </w:r>
      <w:proofErr w:type="gramEnd"/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 xml:space="preserve"> otra página con “nuestros clientes” con "que marca</w:t>
      </w:r>
      <w:ins w:author="Usuario invitado" w:date="2022-09-14T14:36:55.732Z" w:id="1486379595">
        <w:r w:rsidRPr="58985A4B" w:rsidR="58985A4B">
          <w:rPr>
            <w:rFonts w:eastAsia="Times New Roman" w:cs="Calibri" w:cstheme="minorAscii"/>
            <w:color w:val="000000" w:themeColor="text1" w:themeTint="FF" w:themeShade="FF"/>
            <w:sz w:val="21"/>
            <w:szCs w:val="21"/>
            <w:lang w:eastAsia="es-AR"/>
          </w:rPr>
          <w:t>s</w:t>
        </w:r>
      </w:ins>
      <w:del w:author="Usuario invitado" w:date="2022-09-14T14:36:55.561Z" w:id="2025286490">
        <w:r w:rsidRPr="58985A4B" w:rsidDel="58985A4B">
          <w:rPr>
            <w:rFonts w:eastAsia="Times New Roman" w:cs="Calibri" w:cstheme="minorAscii"/>
            <w:color w:val="000000" w:themeColor="text1" w:themeTint="FF" w:themeShade="FF"/>
            <w:sz w:val="21"/>
            <w:szCs w:val="21"/>
            <w:lang w:eastAsia="es-AR"/>
          </w:rPr>
          <w:delText>r</w:delText>
        </w:r>
      </w:del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 xml:space="preserve"> confían en nosotros" quizás comentarios de clientes satisfechos</w:t>
      </w:r>
    </w:p>
    <w:p w:rsidRPr="00763FCA" w:rsidR="007014DC" w:rsidP="00C3161A" w:rsidRDefault="007014DC" w14:paraId="7DB30D35" w14:textId="77777777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pagina </w:t>
      </w:r>
      <w:r w:rsidRPr="00763FCA" w:rsidR="00C3161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quienes somos </w:t>
      </w:r>
    </w:p>
    <w:p w:rsidRPr="00763FCA" w:rsidR="00C3161A" w:rsidP="007014DC" w:rsidRDefault="00C3161A" w14:paraId="10CEE7F0" w14:textId="104F1A61">
      <w:pPr>
        <w:pStyle w:val="Prrafodelista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un mapa con la ubicación </w:t>
      </w:r>
      <w:r w:rsidRPr="00763FCA" w:rsidR="0085109B">
        <w:rPr>
          <w:rFonts w:eastAsia="Times New Roman" w:cstheme="minorHAnsi"/>
          <w:color w:val="000000"/>
          <w:sz w:val="21"/>
          <w:szCs w:val="21"/>
          <w:lang w:eastAsia="es-AR"/>
        </w:rPr>
        <w:t>física</w:t>
      </w: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de la </w:t>
      </w:r>
      <w:r w:rsidRPr="00763FCA" w:rsidR="0085109B">
        <w:rPr>
          <w:rFonts w:eastAsia="Times New Roman" w:cstheme="minorHAnsi"/>
          <w:color w:val="000000"/>
          <w:sz w:val="21"/>
          <w:szCs w:val="21"/>
          <w:lang w:eastAsia="es-AR"/>
        </w:rPr>
        <w:t>e</w:t>
      </w:r>
      <w:r w:rsidRPr="00763FCA" w:rsidR="007014DC">
        <w:rPr>
          <w:rFonts w:eastAsia="Times New Roman" w:cstheme="minorHAnsi"/>
          <w:color w:val="000000"/>
          <w:sz w:val="21"/>
          <w:szCs w:val="21"/>
          <w:lang w:eastAsia="es-AR"/>
        </w:rPr>
        <w:t>mpresa</w:t>
      </w:r>
    </w:p>
    <w:p w:rsidRPr="00763FCA" w:rsidR="007014DC" w:rsidP="007014DC" w:rsidRDefault="007014DC" w14:paraId="2243C11D" w14:textId="4C873E35">
      <w:pPr>
        <w:pStyle w:val="Prrafodelista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</w:p>
    <w:p w:rsidRPr="00763FCA" w:rsidR="0085109B" w:rsidP="00C3161A" w:rsidRDefault="00790F43" w14:paraId="1CEB89FF" w14:textId="48A3B3AE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G</w:t>
      </w:r>
      <w:r w:rsidRPr="00763FCA" w:rsidR="0085109B">
        <w:rPr>
          <w:rFonts w:eastAsia="Times New Roman" w:cstheme="minorHAnsi"/>
          <w:color w:val="000000"/>
          <w:sz w:val="21"/>
          <w:szCs w:val="21"/>
          <w:lang w:eastAsia="es-AR"/>
        </w:rPr>
        <w:t>alería</w:t>
      </w:r>
      <w:r w:rsidRPr="00763FCA" w:rsidR="00E809C5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de productos</w:t>
      </w: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o comprar</w:t>
      </w:r>
    </w:p>
    <w:p w:rsidRPr="00763FCA" w:rsidR="00790F43" w:rsidP="00790F43" w:rsidRDefault="00C3161A" w14:paraId="734D5779" w14:textId="02A226D9">
      <w:pPr>
        <w:pStyle w:val="Prrafodelista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lastRenderedPageBreak/>
        <w:t xml:space="preserve">poner </w:t>
      </w:r>
      <w:r w:rsidRPr="00763FCA" w:rsidR="000A7C81">
        <w:rPr>
          <w:rFonts w:eastAsia="Times New Roman" w:cstheme="minorHAnsi"/>
          <w:color w:val="000000"/>
          <w:sz w:val="21"/>
          <w:szCs w:val="21"/>
          <w:lang w:eastAsia="es-AR"/>
        </w:rPr>
        <w:t>imágenes</w:t>
      </w: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con </w:t>
      </w:r>
      <w:r w:rsidRPr="00763FCA" w:rsidR="000A7C81">
        <w:rPr>
          <w:rFonts w:eastAsia="Times New Roman" w:cstheme="minorHAnsi"/>
          <w:color w:val="000000"/>
          <w:sz w:val="21"/>
          <w:szCs w:val="21"/>
          <w:lang w:eastAsia="es-AR"/>
        </w:rPr>
        <w:t>categorías</w:t>
      </w: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y </w:t>
      </w:r>
      <w:proofErr w:type="gramStart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sub </w:t>
      </w:r>
      <w:r w:rsidRPr="00763FCA" w:rsidR="000A7C81">
        <w:rPr>
          <w:rFonts w:eastAsia="Times New Roman" w:cstheme="minorHAnsi"/>
          <w:color w:val="000000"/>
          <w:sz w:val="21"/>
          <w:szCs w:val="21"/>
          <w:lang w:eastAsia="es-AR"/>
        </w:rPr>
        <w:t>categorías</w:t>
      </w:r>
      <w:proofErr w:type="gramEnd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y que cada imagen genere un link para comprar</w:t>
      </w: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ab/>
      </w: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ab/>
      </w:r>
    </w:p>
    <w:p w:rsidRPr="00763FCA" w:rsidR="00C3161A" w:rsidP="58985A4B" w:rsidRDefault="00790F43" w14:paraId="03A38EB0" w14:textId="3FC9C761">
      <w:pPr>
        <w:pStyle w:val="Prrafodelista"/>
        <w:numPr>
          <w:ilvl w:val="1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 w:cstheme="minorAscii"/>
          <w:color w:val="000000"/>
          <w:sz w:val="21"/>
          <w:szCs w:val="21"/>
          <w:lang w:eastAsia="es-AR"/>
        </w:rPr>
      </w:pPr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 xml:space="preserve">definir si hacemos todas las categorías en una pagina </w:t>
      </w:r>
      <w:ins w:author="Usuario invitado" w:date="2022-09-14T17:27:31.185Z" w:id="911380894">
        <w:r w:rsidRPr="58985A4B" w:rsidR="58985A4B">
          <w:rPr>
            <w:rFonts w:eastAsia="Times New Roman" w:cs="Calibri" w:cstheme="minorAscii"/>
            <w:color w:val="000000" w:themeColor="text1" w:themeTint="FF" w:themeShade="FF"/>
            <w:sz w:val="21"/>
            <w:szCs w:val="21"/>
            <w:lang w:eastAsia="es-AR"/>
          </w:rPr>
          <w:t>d</w:t>
        </w:r>
      </w:ins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>e</w:t>
      </w:r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 xml:space="preserve"> compras o una </w:t>
      </w:r>
      <w:proofErr w:type="gramStart"/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>pagina</w:t>
      </w:r>
      <w:proofErr w:type="gramEnd"/>
      <w:r w:rsidRPr="58985A4B" w:rsidR="58985A4B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eastAsia="es-AR"/>
        </w:rPr>
        <w:t xml:space="preserve"> por categoría de productos</w:t>
      </w:r>
      <w:r>
        <w:tab/>
      </w:r>
    </w:p>
    <w:p w:rsidRPr="00763FCA" w:rsidR="00C3161A" w:rsidP="00C3161A" w:rsidRDefault="00E809C5" w14:paraId="53FF068E" w14:textId="601EE0B5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formulario</w:t>
      </w:r>
      <w:r w:rsidRPr="00763FCA" w:rsidR="00C3161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de compra</w:t>
      </w: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o carrito de compras</w:t>
      </w:r>
    </w:p>
    <w:p w:rsidRPr="00763FCA" w:rsidR="00E809C5" w:rsidP="00E809C5" w:rsidRDefault="00E809C5" w14:paraId="4D1FD82A" w14:textId="5111D643">
      <w:pPr>
        <w:pStyle w:val="Prrafodelista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analizar como se hace un carrito si lo podemos hacer con las </w:t>
      </w:r>
      <w:r w:rsidRPr="00763FCA" w:rsidR="00AB5725">
        <w:rPr>
          <w:rFonts w:eastAsia="Times New Roman" w:cstheme="minorHAnsi"/>
          <w:color w:val="000000"/>
          <w:sz w:val="21"/>
          <w:szCs w:val="21"/>
          <w:lang w:eastAsia="es-AR"/>
        </w:rPr>
        <w:t>herramientas que tenemos o si con un formulario es suficiente</w:t>
      </w:r>
    </w:p>
    <w:p w:rsidRPr="00763FCA" w:rsidR="00C3161A" w:rsidP="00C3161A" w:rsidRDefault="00C3161A" w14:paraId="79AB635A" w14:textId="36D03E25">
      <w:pPr>
        <w:pStyle w:val="Prrafodelista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el formulario </w:t>
      </w:r>
      <w:r w:rsidRPr="00763FCA" w:rsidR="00AB5725">
        <w:rPr>
          <w:rFonts w:eastAsia="Times New Roman" w:cstheme="minorHAnsi"/>
          <w:color w:val="000000"/>
          <w:sz w:val="21"/>
          <w:szCs w:val="21"/>
          <w:lang w:eastAsia="es-AR"/>
        </w:rPr>
        <w:t>de</w:t>
      </w: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enviar un email utilizando algún servicio externo, simulación de confirmación de compra</w:t>
      </w:r>
    </w:p>
    <w:p w:rsidRPr="00763FCA" w:rsidR="00C3161A" w:rsidP="00DD48C1" w:rsidRDefault="00C3161A" w14:paraId="4F76695F" w14:textId="060FE916">
      <w:pPr>
        <w:pStyle w:val="Prrafodelista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formulario de venta y de atención al cliente</w:t>
      </w:r>
    </w:p>
    <w:p w:rsidRPr="00763FCA" w:rsidR="00C3161A" w:rsidP="00C3161A" w:rsidRDefault="00C3161A" w14:paraId="0CB546AB" w14:textId="5ED3CF0E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proofErr w:type="spellStart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pagina</w:t>
      </w:r>
      <w:proofErr w:type="spellEnd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r w:rsidRPr="00763FCA" w:rsidR="00EE641A">
        <w:rPr>
          <w:rFonts w:eastAsia="Times New Roman" w:cstheme="minorHAnsi"/>
          <w:color w:val="000000"/>
          <w:sz w:val="21"/>
          <w:szCs w:val="21"/>
          <w:lang w:eastAsia="es-AR"/>
        </w:rPr>
        <w:t>d</w:t>
      </w: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e </w:t>
      </w:r>
      <w:proofErr w:type="spellStart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help</w:t>
      </w:r>
      <w:proofErr w:type="spellEnd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de </w:t>
      </w:r>
      <w:proofErr w:type="spellStart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como</w:t>
      </w:r>
      <w:proofErr w:type="spellEnd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usar el sitio</w:t>
      </w:r>
    </w:p>
    <w:p w:rsidRPr="00763FCA" w:rsidR="00C3161A" w:rsidRDefault="00C3161A" w14:paraId="46519677" w14:textId="77777777">
      <w:pPr>
        <w:rPr>
          <w:rFonts w:cstheme="minorHAnsi"/>
        </w:rPr>
      </w:pPr>
    </w:p>
    <w:p w:rsidRPr="00763FCA" w:rsidR="003D3914" w:rsidRDefault="003D3914" w14:paraId="00DA18C2" w14:textId="77777777">
      <w:pPr>
        <w:rPr>
          <w:rFonts w:cstheme="minorHAnsi"/>
        </w:rPr>
      </w:pPr>
    </w:p>
    <w:p w:rsidRPr="00763FCA" w:rsidR="003D3914" w:rsidRDefault="003D3914" w14:paraId="35CDC066" w14:textId="42926352">
      <w:pPr>
        <w:rPr>
          <w:rFonts w:cstheme="minorHAnsi"/>
        </w:rPr>
      </w:pPr>
      <w:r w:rsidRPr="00763FCA">
        <w:rPr>
          <w:rFonts w:cstheme="minorHAnsi"/>
        </w:rPr>
        <w:t>Tareas pendientes:</w:t>
      </w:r>
    </w:p>
    <w:p w:rsidRPr="00763FCA" w:rsidR="008F2108" w:rsidP="008F2108" w:rsidRDefault="00E146C3" w14:paraId="19F6EBCA" w14:textId="1C405025">
      <w:pPr>
        <w:pStyle w:val="Prrafodelista"/>
        <w:numPr>
          <w:ilvl w:val="0"/>
          <w:numId w:val="1"/>
        </w:numPr>
        <w:rPr>
          <w:rFonts w:cstheme="minorHAnsi"/>
        </w:rPr>
      </w:pPr>
      <w:r w:rsidRPr="00763FCA">
        <w:rPr>
          <w:rFonts w:cstheme="minorHAnsi"/>
        </w:rPr>
        <w:t xml:space="preserve">Definir el contenido el </w:t>
      </w:r>
      <w:del w:author="federico javier Coronado  Quesada" w:date="2022-09-12T14:52:00Z" w:id="17">
        <w:r w:rsidRPr="00763FCA" w:rsidDel="003A253B">
          <w:rPr>
            <w:rFonts w:cstheme="minorHAnsi"/>
          </w:rPr>
          <w:delText>sistio</w:delText>
        </w:r>
      </w:del>
      <w:ins w:author="federico javier Coronado  Quesada" w:date="2022-09-12T14:52:00Z" w:id="18">
        <w:r w:rsidRPr="00763FCA" w:rsidR="003A253B">
          <w:rPr>
            <w:rFonts w:cstheme="minorHAnsi"/>
          </w:rPr>
          <w:t>sitio</w:t>
        </w:r>
      </w:ins>
      <w:r w:rsidRPr="00763FCA">
        <w:rPr>
          <w:rFonts w:cstheme="minorHAnsi"/>
        </w:rPr>
        <w:t xml:space="preserve"> (Ezequiel)</w:t>
      </w:r>
    </w:p>
    <w:p w:rsidRPr="00763FCA" w:rsidR="003A027C" w:rsidP="003A027C" w:rsidRDefault="003A027C" w14:paraId="41AFA1E9" w14:textId="437FBAA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investigar </w:t>
      </w:r>
      <w:proofErr w:type="spellStart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github</w:t>
      </w:r>
      <w:proofErr w:type="spellEnd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r w:rsidRPr="00763FCA" w:rsidR="00C3161A">
        <w:rPr>
          <w:rFonts w:eastAsia="Times New Roman" w:cstheme="minorHAnsi"/>
          <w:color w:val="000000"/>
          <w:sz w:val="21"/>
          <w:szCs w:val="21"/>
          <w:lang w:eastAsia="es-AR"/>
        </w:rPr>
        <w:t>(federico) pendiente de clase sobre el tema</w:t>
      </w:r>
    </w:p>
    <w:p w:rsidRPr="00763FCA" w:rsidR="003A027C" w:rsidP="003A027C" w:rsidRDefault="003A027C" w14:paraId="6312CB08" w14:textId="0162E596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Formalizarlo </w:t>
      </w:r>
      <w:proofErr w:type="spellStart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>github</w:t>
      </w:r>
      <w:proofErr w:type="spellEnd"/>
      <w:r w:rsidRPr="00763FCA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con Paola (federico) DONE</w:t>
      </w:r>
    </w:p>
    <w:p w:rsidRPr="00763FCA" w:rsidR="003A027C" w:rsidP="008F2108" w:rsidRDefault="00C0685B" w14:paraId="0DC89542" w14:textId="13AD7443">
      <w:pPr>
        <w:pStyle w:val="Prrafodelista"/>
        <w:numPr>
          <w:ilvl w:val="0"/>
          <w:numId w:val="1"/>
        </w:numPr>
        <w:rPr>
          <w:rFonts w:cstheme="minorHAnsi"/>
        </w:rPr>
      </w:pPr>
      <w:r w:rsidRPr="00763FCA">
        <w:rPr>
          <w:rFonts w:cstheme="minorHAnsi"/>
        </w:rPr>
        <w:t>Definir imagen de marca</w:t>
      </w:r>
    </w:p>
    <w:p w:rsidRPr="00763FCA" w:rsidR="00C0685B" w:rsidP="008F2108" w:rsidRDefault="00C0685B" w14:paraId="60763EEA" w14:textId="179715E3">
      <w:pPr>
        <w:pStyle w:val="Prrafodelista"/>
        <w:numPr>
          <w:ilvl w:val="0"/>
          <w:numId w:val="1"/>
        </w:numPr>
        <w:rPr>
          <w:rFonts w:cstheme="minorHAnsi"/>
        </w:rPr>
      </w:pPr>
      <w:r w:rsidRPr="00763FCA">
        <w:rPr>
          <w:rFonts w:cstheme="minorHAnsi"/>
        </w:rPr>
        <w:t xml:space="preserve">Buscar ejemplos de </w:t>
      </w:r>
      <w:r w:rsidRPr="00763FCA" w:rsidR="00ED7000">
        <w:rPr>
          <w:rFonts w:cstheme="minorHAnsi"/>
        </w:rPr>
        <w:t>paginas similares reales para sacar ideas</w:t>
      </w:r>
    </w:p>
    <w:p w:rsidRPr="00763FCA" w:rsidR="008A472E" w:rsidP="008F2108" w:rsidRDefault="008A472E" w14:paraId="4C79AF48" w14:textId="4166B691">
      <w:pPr>
        <w:pStyle w:val="Prrafodelista"/>
        <w:numPr>
          <w:ilvl w:val="0"/>
          <w:numId w:val="1"/>
        </w:numPr>
        <w:rPr>
          <w:rFonts w:cstheme="minorHAnsi"/>
        </w:rPr>
      </w:pPr>
      <w:r w:rsidRPr="00763FCA">
        <w:rPr>
          <w:rFonts w:cstheme="minorHAnsi"/>
        </w:rPr>
        <w:t>Definir cuantos productos se van a ofrecer por categoría</w:t>
      </w:r>
    </w:p>
    <w:p w:rsidRPr="00763FCA" w:rsidR="008A472E" w:rsidP="008F2108" w:rsidRDefault="008A472E" w14:paraId="0F3FA407" w14:textId="04C6CCF6">
      <w:pPr>
        <w:pStyle w:val="Prrafodelista"/>
        <w:numPr>
          <w:ilvl w:val="0"/>
          <w:numId w:val="1"/>
        </w:numPr>
        <w:rPr>
          <w:rFonts w:cstheme="minorHAnsi"/>
        </w:rPr>
      </w:pPr>
      <w:r w:rsidRPr="00763FCA">
        <w:rPr>
          <w:rFonts w:cstheme="minorHAnsi"/>
        </w:rPr>
        <w:t>Buscar imágenes de los productos a vender</w:t>
      </w:r>
    </w:p>
    <w:sectPr w:rsidRPr="00763FCA" w:rsidR="008A472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5E0"/>
    <w:multiLevelType w:val="hybridMultilevel"/>
    <w:tmpl w:val="1B8C426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EA1F74"/>
    <w:multiLevelType w:val="hybridMultilevel"/>
    <w:tmpl w:val="D6A06F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34690"/>
    <w:multiLevelType w:val="hybridMultilevel"/>
    <w:tmpl w:val="A1AE38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735B"/>
    <w:multiLevelType w:val="hybridMultilevel"/>
    <w:tmpl w:val="8B46889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B933249"/>
    <w:multiLevelType w:val="hybridMultilevel"/>
    <w:tmpl w:val="CBC25F9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095609"/>
    <w:multiLevelType w:val="hybridMultilevel"/>
    <w:tmpl w:val="B52A93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37625"/>
    <w:multiLevelType w:val="hybridMultilevel"/>
    <w:tmpl w:val="973091B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9804463">
    <w:abstractNumId w:val="0"/>
  </w:num>
  <w:num w:numId="2" w16cid:durableId="1004866240">
    <w:abstractNumId w:val="1"/>
  </w:num>
  <w:num w:numId="3" w16cid:durableId="2007004400">
    <w:abstractNumId w:val="5"/>
  </w:num>
  <w:num w:numId="4" w16cid:durableId="942422167">
    <w:abstractNumId w:val="2"/>
  </w:num>
  <w:num w:numId="5" w16cid:durableId="1843012088">
    <w:abstractNumId w:val="4"/>
  </w:num>
  <w:num w:numId="6" w16cid:durableId="2070763631">
    <w:abstractNumId w:val="6"/>
  </w:num>
  <w:num w:numId="7" w16cid:durableId="112022422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derico javier Coronado  Quesada">
    <w15:presenceInfo w15:providerId="None" w15:userId="federico javier Coronado  Quesa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71"/>
    <w:rsid w:val="000367FF"/>
    <w:rsid w:val="000A7C81"/>
    <w:rsid w:val="001A3035"/>
    <w:rsid w:val="002A72D3"/>
    <w:rsid w:val="003A027C"/>
    <w:rsid w:val="003A253B"/>
    <w:rsid w:val="003C4A73"/>
    <w:rsid w:val="003D3914"/>
    <w:rsid w:val="005953C3"/>
    <w:rsid w:val="006F05CD"/>
    <w:rsid w:val="007014DC"/>
    <w:rsid w:val="0071198E"/>
    <w:rsid w:val="00763FCA"/>
    <w:rsid w:val="00783101"/>
    <w:rsid w:val="00790F43"/>
    <w:rsid w:val="0085109B"/>
    <w:rsid w:val="008A472E"/>
    <w:rsid w:val="008E3C8D"/>
    <w:rsid w:val="008F2108"/>
    <w:rsid w:val="009D75CF"/>
    <w:rsid w:val="00A563BB"/>
    <w:rsid w:val="00AB5725"/>
    <w:rsid w:val="00B03BB2"/>
    <w:rsid w:val="00BE030D"/>
    <w:rsid w:val="00C0685B"/>
    <w:rsid w:val="00C3161A"/>
    <w:rsid w:val="00C50EF5"/>
    <w:rsid w:val="00D10E5E"/>
    <w:rsid w:val="00DC7071"/>
    <w:rsid w:val="00DD48C1"/>
    <w:rsid w:val="00E146C3"/>
    <w:rsid w:val="00E809C5"/>
    <w:rsid w:val="00E97FC0"/>
    <w:rsid w:val="00ED7000"/>
    <w:rsid w:val="00EE641A"/>
    <w:rsid w:val="5898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C55B"/>
  <w15:chartTrackingRefBased/>
  <w15:docId w15:val="{BBFD28DE-3A75-4E29-8FE9-4A76F92D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3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783101"/>
    <w:rPr>
      <w:rFonts w:ascii="Courier New" w:hAnsi="Courier New" w:eastAsia="Times New Roman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F21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3B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3BB2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763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nsu-com.com.ar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libreriasaturno.com.ar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libreriaslevalle.com/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www.alot.com.ar/" TargetMode="External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Federico Coronado</dc:creator>
  <keywords/>
  <dc:description/>
  <lastModifiedBy>Usuario invitado</lastModifiedBy>
  <revision>35</revision>
  <dcterms:created xsi:type="dcterms:W3CDTF">2022-09-12T17:28:00.0000000Z</dcterms:created>
  <dcterms:modified xsi:type="dcterms:W3CDTF">2022-09-14T17:28:11.0978156Z</dcterms:modified>
</coreProperties>
</file>